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9fjgdn6i1" w:id="0"/>
      <w:bookmarkEnd w:id="0"/>
      <w:r w:rsidDel="00000000" w:rsidR="00000000" w:rsidRPr="00000000">
        <w:rPr>
          <w:rtl w:val="0"/>
        </w:rPr>
        <w:t xml:space="preserve">Research Planning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djgqvf38b38" w:id="1"/>
      <w:bookmarkEnd w:id="1"/>
      <w:r w:rsidDel="00000000" w:rsidR="00000000" w:rsidRPr="00000000">
        <w:rPr>
          <w:rtl w:val="0"/>
        </w:rPr>
        <w:t xml:space="preserve">Who do we want to test with?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level of familiarity with the test subject should they have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background should the testers be from? What level of experience are we targeting?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ku59vfng34nl" w:id="2"/>
      <w:bookmarkEnd w:id="2"/>
      <w:r w:rsidDel="00000000" w:rsidR="00000000" w:rsidRPr="00000000">
        <w:rPr>
          <w:rtl w:val="0"/>
        </w:rPr>
        <w:t xml:space="preserve">What is the test structure?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testing method will you use? Give a brief overview of how it is set up and how the participants will interact with it.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Who will moderate the test?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participants take the test?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criteria will the participants be judged against? Define what success and failure look like.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test prepared?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mveul4q4r83j" w:id="3"/>
      <w:bookmarkEnd w:id="3"/>
      <w:r w:rsidDel="00000000" w:rsidR="00000000" w:rsidRPr="00000000">
        <w:rPr>
          <w:rtl w:val="0"/>
        </w:rPr>
        <w:t xml:space="preserve">When are we conducting this test?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will the testing occur and when will results be presented/made available?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mpa4stosdxz" w:id="4"/>
      <w:bookmarkEnd w:id="4"/>
      <w:r w:rsidDel="00000000" w:rsidR="00000000" w:rsidRPr="00000000">
        <w:rPr>
          <w:rtl w:val="0"/>
        </w:rPr>
        <w:t xml:space="preserve">Where will testing occur?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physical location or a virtual environment? How long will a session be?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k8unuv3qnea0" w:id="5"/>
      <w:bookmarkEnd w:id="5"/>
      <w:r w:rsidDel="00000000" w:rsidR="00000000" w:rsidRPr="00000000">
        <w:rPr>
          <w:rtl w:val="0"/>
        </w:rPr>
        <w:t xml:space="preserve">How will this testing be conducted?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hosts the tests?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 participants be recruited?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people will run the test and what are their roles?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 results be documented?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zotjwrhc61r" w:id="6"/>
      <w:bookmarkEnd w:id="6"/>
      <w:r w:rsidDel="00000000" w:rsidR="00000000" w:rsidRPr="00000000">
        <w:rPr>
          <w:rtl w:val="0"/>
        </w:rPr>
        <w:t xml:space="preserve">Why is this testing necessary?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prompting this initiative?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speculative or based on documented concerns/problems?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we doing this now?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dtzmyv0byp3" w:id="7"/>
      <w:bookmarkEnd w:id="7"/>
      <w:r w:rsidDel="00000000" w:rsidR="00000000" w:rsidRPr="00000000">
        <w:rPr>
          <w:rtl w:val="0"/>
        </w:rPr>
        <w:t xml:space="preserve">Recruitment Methods: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Describe how you plan to recruit participants. Consider multiple approaches and the pros and cons of each.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msiqlfb111zl" w:id="8"/>
      <w:bookmarkEnd w:id="8"/>
      <w:r w:rsidDel="00000000" w:rsidR="00000000" w:rsidRPr="00000000">
        <w:rPr>
          <w:rtl w:val="0"/>
        </w:rPr>
        <w:t xml:space="preserve">Pages/Items to Test: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 any specific areas you want to target.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54a1v5ihk7j" w:id="9"/>
      <w:bookmarkEnd w:id="9"/>
      <w:r w:rsidDel="00000000" w:rsidR="00000000" w:rsidRPr="00000000">
        <w:rPr>
          <w:rtl w:val="0"/>
        </w:rPr>
        <w:t xml:space="preserve">Specific Research Questions to address: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List questions you wish to address here. Add images or links as necessary.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8pa66q2de4v" w:id="10"/>
      <w:bookmarkEnd w:id="10"/>
      <w:r w:rsidDel="00000000" w:rsidR="00000000" w:rsidRPr="00000000">
        <w:rPr>
          <w:rtl w:val="0"/>
        </w:rPr>
        <w:t xml:space="preserve">Scenarios: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 any testing scenarios you want to include.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8 Market Place, Suite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200</w:t>
    </w: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, Baltimore, MD 21202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822960" cy="1524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20" l="0" r="0" t="1320"/>
                  <a:stretch>
                    <a:fillRect/>
                  </a:stretch>
                </pic:blipFill>
                <pic:spPr>
                  <a:xfrm>
                    <a:off x="0" y="0"/>
                    <a:ext cx="82296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5c3977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(410) 394-9600  /  fax (410) 779-3706  /  </w:t>
    </w:r>
    <w:r w:rsidDel="00000000" w:rsidR="00000000" w:rsidRPr="00000000">
      <w:rPr>
        <w:rFonts w:ascii="Montserrat" w:cs="Montserrat" w:eastAsia="Montserrat" w:hAnsi="Montserrat"/>
        <w:color w:val="5c3977"/>
        <w:sz w:val="14"/>
        <w:szCs w:val="14"/>
        <w:highlight w:val="white"/>
        <w:rtl w:val="0"/>
      </w:rPr>
      <w:t xml:space="preserve">fearless.tech</w:t>
    </w:r>
  </w:p>
  <w:p w:rsidR="00000000" w:rsidDel="00000000" w:rsidP="00000000" w:rsidRDefault="00000000" w:rsidRPr="00000000" w14:paraId="00000034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